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E6D02" w14:textId="12EE019A" w:rsidR="00AD6397" w:rsidRDefault="00000000">
      <w:pPr>
        <w:pStyle w:val="Body"/>
        <w:rPr>
          <w:rFonts w:ascii="Times New Roman" w:eastAsia="Times New Roman" w:hAnsi="Times New Roman" w:cs="Times New Roman"/>
          <w:sz w:val="24"/>
          <w:szCs w:val="24"/>
        </w:rPr>
      </w:pPr>
      <w:r>
        <w:rPr>
          <w:rFonts w:ascii="Times New Roman" w:hAnsi="Times New Roman"/>
          <w:b/>
          <w:bCs/>
          <w:sz w:val="24"/>
          <w:szCs w:val="24"/>
        </w:rPr>
        <w:t>Author List:</w:t>
      </w:r>
      <w:r>
        <w:rPr>
          <w:rFonts w:ascii="Times New Roman" w:hAnsi="Times New Roman"/>
          <w:sz w:val="24"/>
          <w:szCs w:val="24"/>
        </w:rPr>
        <w:t xml:space="preserve"> Allison We</w:t>
      </w:r>
      <w:r w:rsidR="00A95B95">
        <w:rPr>
          <w:rFonts w:ascii="Times New Roman" w:hAnsi="Times New Roman"/>
          <w:sz w:val="24"/>
          <w:szCs w:val="24"/>
        </w:rPr>
        <w:t>l</w:t>
      </w:r>
      <w:r>
        <w:rPr>
          <w:rFonts w:ascii="Times New Roman" w:hAnsi="Times New Roman"/>
          <w:sz w:val="24"/>
          <w:szCs w:val="24"/>
        </w:rPr>
        <w:t xml:space="preserve">ton, MD; John Matthew Nicklas; </w:t>
      </w:r>
      <w:proofErr w:type="spellStart"/>
      <w:r>
        <w:rPr>
          <w:rFonts w:ascii="Times New Roman" w:hAnsi="Times New Roman"/>
          <w:sz w:val="24"/>
          <w:szCs w:val="24"/>
        </w:rPr>
        <w:t>Shriya</w:t>
      </w:r>
      <w:proofErr w:type="spellEnd"/>
      <w:r>
        <w:rPr>
          <w:rFonts w:ascii="Times New Roman" w:hAnsi="Times New Roman"/>
          <w:sz w:val="24"/>
          <w:szCs w:val="24"/>
        </w:rPr>
        <w:t xml:space="preserve"> </w:t>
      </w:r>
      <w:proofErr w:type="spellStart"/>
      <w:r>
        <w:rPr>
          <w:rFonts w:ascii="Times New Roman" w:hAnsi="Times New Roman"/>
          <w:sz w:val="24"/>
          <w:szCs w:val="24"/>
        </w:rPr>
        <w:t>Perati</w:t>
      </w:r>
      <w:proofErr w:type="spellEnd"/>
      <w:r>
        <w:rPr>
          <w:rFonts w:ascii="Times New Roman" w:hAnsi="Times New Roman"/>
          <w:sz w:val="24"/>
          <w:szCs w:val="24"/>
        </w:rPr>
        <w:t xml:space="preserve">; Fayez </w:t>
      </w:r>
      <w:proofErr w:type="spellStart"/>
      <w:r>
        <w:rPr>
          <w:rFonts w:ascii="Times New Roman" w:hAnsi="Times New Roman"/>
          <w:sz w:val="24"/>
          <w:szCs w:val="24"/>
        </w:rPr>
        <w:t>Fayad</w:t>
      </w:r>
      <w:proofErr w:type="spellEnd"/>
      <w:r>
        <w:rPr>
          <w:rFonts w:ascii="Times New Roman" w:hAnsi="Times New Roman"/>
          <w:sz w:val="24"/>
          <w:szCs w:val="24"/>
        </w:rPr>
        <w:t xml:space="preserve">; Jamie Cheng; Aiden Meyer; Konrad </w:t>
      </w:r>
      <w:proofErr w:type="spellStart"/>
      <w:r>
        <w:rPr>
          <w:rFonts w:ascii="Times New Roman" w:hAnsi="Times New Roman"/>
          <w:sz w:val="24"/>
          <w:szCs w:val="24"/>
        </w:rPr>
        <w:t>Skarpnes</w:t>
      </w:r>
      <w:proofErr w:type="spellEnd"/>
      <w:r>
        <w:rPr>
          <w:rFonts w:ascii="Times New Roman" w:hAnsi="Times New Roman"/>
          <w:sz w:val="24"/>
          <w:szCs w:val="24"/>
        </w:rPr>
        <w:t xml:space="preserve">; Andrew Del Re, MD, </w:t>
      </w:r>
      <w:proofErr w:type="spellStart"/>
      <w:r>
        <w:rPr>
          <w:rFonts w:ascii="Times New Roman" w:hAnsi="Times New Roman"/>
          <w:sz w:val="24"/>
          <w:szCs w:val="24"/>
        </w:rPr>
        <w:t>ScM</w:t>
      </w:r>
      <w:proofErr w:type="spellEnd"/>
      <w:r>
        <w:rPr>
          <w:rFonts w:ascii="Times New Roman" w:hAnsi="Times New Roman"/>
          <w:sz w:val="24"/>
          <w:szCs w:val="24"/>
        </w:rPr>
        <w:t xml:space="preserve">; Charles Lawrence, PhD; Herbert </w:t>
      </w:r>
      <w:proofErr w:type="spellStart"/>
      <w:r>
        <w:rPr>
          <w:rFonts w:ascii="Times New Roman" w:hAnsi="Times New Roman"/>
          <w:sz w:val="24"/>
          <w:szCs w:val="24"/>
        </w:rPr>
        <w:t>Aronow</w:t>
      </w:r>
      <w:proofErr w:type="spellEnd"/>
      <w:r>
        <w:rPr>
          <w:rFonts w:ascii="Times New Roman" w:hAnsi="Times New Roman"/>
          <w:sz w:val="24"/>
          <w:szCs w:val="24"/>
        </w:rPr>
        <w:t>, MD, MPH; Afshin Ehsan, MD, MBA</w:t>
      </w:r>
    </w:p>
    <w:p w14:paraId="27C89D66" w14:textId="77777777" w:rsidR="00AD6397" w:rsidRDefault="00AD6397">
      <w:pPr>
        <w:pStyle w:val="Body"/>
        <w:rPr>
          <w:rFonts w:ascii="Times New Roman" w:eastAsia="Times New Roman" w:hAnsi="Times New Roman" w:cs="Times New Roman"/>
          <w:b/>
          <w:bCs/>
          <w:sz w:val="24"/>
          <w:szCs w:val="24"/>
        </w:rPr>
      </w:pPr>
    </w:p>
    <w:p w14:paraId="564B2A52" w14:textId="77777777" w:rsidR="00AD6397" w:rsidRDefault="00000000">
      <w:pPr>
        <w:pStyle w:val="Body"/>
        <w:rPr>
          <w:rFonts w:ascii="Times New Roman" w:eastAsia="Times New Roman" w:hAnsi="Times New Roman" w:cs="Times New Roman"/>
          <w:b/>
          <w:bCs/>
          <w:sz w:val="24"/>
          <w:szCs w:val="24"/>
        </w:rPr>
      </w:pPr>
      <w:r>
        <w:rPr>
          <w:rFonts w:ascii="Times New Roman" w:hAnsi="Times New Roman"/>
          <w:b/>
          <w:bCs/>
          <w:sz w:val="24"/>
          <w:szCs w:val="24"/>
          <w:lang w:val="de-DE"/>
        </w:rPr>
        <w:t xml:space="preserve">TITLE </w:t>
      </w:r>
      <w:r>
        <w:t>100 characters including spaces</w:t>
      </w:r>
    </w:p>
    <w:p w14:paraId="1CA36495" w14:textId="77777777" w:rsidR="00AD6397" w:rsidRDefault="00000000">
      <w:pPr>
        <w:pStyle w:val="Body"/>
        <w:rPr>
          <w:rFonts w:ascii="Times New Roman" w:eastAsia="Times New Roman" w:hAnsi="Times New Roman" w:cs="Times New Roman"/>
          <w:sz w:val="24"/>
          <w:szCs w:val="24"/>
        </w:rPr>
      </w:pPr>
      <w:r>
        <w:rPr>
          <w:rFonts w:ascii="Times New Roman" w:hAnsi="Times New Roman"/>
          <w:sz w:val="24"/>
          <w:szCs w:val="24"/>
        </w:rPr>
        <w:t>Elevated Environmental Temperatures After Discharge from Cardiac Surgery Raise Risk of Readmission</w:t>
      </w:r>
    </w:p>
    <w:p w14:paraId="435664F9" w14:textId="77777777" w:rsidR="00AD6397" w:rsidRDefault="00AD6397">
      <w:pPr>
        <w:pStyle w:val="Body"/>
        <w:rPr>
          <w:rFonts w:ascii="Times New Roman" w:eastAsia="Times New Roman" w:hAnsi="Times New Roman" w:cs="Times New Roman"/>
          <w:b/>
          <w:bCs/>
          <w:sz w:val="24"/>
          <w:szCs w:val="24"/>
        </w:rPr>
      </w:pPr>
    </w:p>
    <w:p w14:paraId="646C6AD0" w14:textId="77777777" w:rsidR="00AD6397" w:rsidRDefault="00000000">
      <w:pPr>
        <w:pStyle w:val="Body"/>
        <w:rPr>
          <w:rStyle w:val="None"/>
          <w:rFonts w:ascii="Times New Roman" w:eastAsia="Times New Roman" w:hAnsi="Times New Roman" w:cs="Times New Roman"/>
          <w:sz w:val="24"/>
          <w:szCs w:val="24"/>
        </w:rPr>
      </w:pPr>
      <w:r>
        <w:rPr>
          <w:rFonts w:ascii="Times New Roman" w:hAnsi="Times New Roman"/>
          <w:b/>
          <w:bCs/>
          <w:sz w:val="24"/>
          <w:szCs w:val="24"/>
          <w:lang w:val="de-DE"/>
        </w:rPr>
        <w:t xml:space="preserve">ABSTRACT (per </w:t>
      </w:r>
      <w:hyperlink r:id="rId6" w:history="1">
        <w:r>
          <w:rPr>
            <w:rStyle w:val="Hyperlink0"/>
            <w:rFonts w:eastAsia="Arial Unicode MS"/>
          </w:rPr>
          <w:t>ASC requirements</w:t>
        </w:r>
      </w:hyperlink>
      <w:r>
        <w:rPr>
          <w:rStyle w:val="None"/>
          <w:rFonts w:ascii="Times New Roman" w:hAnsi="Times New Roman"/>
          <w:b/>
          <w:bCs/>
          <w:sz w:val="24"/>
          <w:szCs w:val="24"/>
        </w:rPr>
        <w:t xml:space="preserve">) </w:t>
      </w:r>
      <w:r>
        <w:rPr>
          <w:rStyle w:val="None"/>
        </w:rPr>
        <w:t xml:space="preserve">3000 – 225 = </w:t>
      </w:r>
      <w:r>
        <w:rPr>
          <w:rStyle w:val="None"/>
          <w:rFonts w:ascii="Times New Roman" w:hAnsi="Times New Roman"/>
          <w:sz w:val="24"/>
          <w:szCs w:val="24"/>
          <w:lang w:val="fr-FR"/>
        </w:rPr>
        <w:t xml:space="preserve">2775 </w:t>
      </w:r>
      <w:proofErr w:type="spellStart"/>
      <w:r>
        <w:rPr>
          <w:rStyle w:val="None"/>
          <w:rFonts w:ascii="Times New Roman" w:hAnsi="Times New Roman"/>
          <w:sz w:val="24"/>
          <w:szCs w:val="24"/>
          <w:lang w:val="fr-FR"/>
        </w:rPr>
        <w:t>characters</w:t>
      </w:r>
      <w:proofErr w:type="spellEnd"/>
    </w:p>
    <w:p w14:paraId="2E4A9CE8" w14:textId="7848C476" w:rsidR="00AD6397" w:rsidRDefault="00000000">
      <w:pPr>
        <w:pStyle w:val="Body"/>
        <w:rPr>
          <w:rStyle w:val="None"/>
          <w:rFonts w:ascii="Times New Roman" w:eastAsia="Times New Roman" w:hAnsi="Times New Roman" w:cs="Times New Roman"/>
          <w:sz w:val="24"/>
          <w:szCs w:val="24"/>
        </w:rPr>
      </w:pPr>
      <w:proofErr w:type="gramStart"/>
      <w:r>
        <w:rPr>
          <w:rStyle w:val="None"/>
          <w:rFonts w:ascii="Times New Roman" w:hAnsi="Times New Roman"/>
          <w:b/>
          <w:bCs/>
          <w:sz w:val="24"/>
          <w:szCs w:val="24"/>
          <w:lang w:val="fr-FR"/>
        </w:rPr>
        <w:t>Introduction:</w:t>
      </w:r>
      <w:proofErr w:type="gramEnd"/>
      <w:r>
        <w:rPr>
          <w:rStyle w:val="None"/>
          <w:rFonts w:ascii="Times New Roman" w:hAnsi="Times New Roman"/>
          <w:sz w:val="24"/>
          <w:szCs w:val="24"/>
        </w:rPr>
        <w:t xml:space="preserve"> Extreme heat exposure increases short-term cardiovascular morbidity and mortality in the general population</w:t>
      </w:r>
      <w:r w:rsidR="00A95B95">
        <w:rPr>
          <w:rStyle w:val="None"/>
          <w:rFonts w:ascii="Times New Roman" w:hAnsi="Times New Roman"/>
          <w:sz w:val="24"/>
          <w:szCs w:val="24"/>
        </w:rPr>
        <w:t>, with c</w:t>
      </w:r>
      <w:r>
        <w:rPr>
          <w:rStyle w:val="None"/>
          <w:rFonts w:ascii="Times New Roman" w:hAnsi="Times New Roman"/>
          <w:sz w:val="24"/>
          <w:szCs w:val="24"/>
        </w:rPr>
        <w:t xml:space="preserve">ardiac surgery patients </w:t>
      </w:r>
      <w:r w:rsidR="00A95B95">
        <w:rPr>
          <w:rStyle w:val="None"/>
          <w:rFonts w:ascii="Times New Roman" w:hAnsi="Times New Roman"/>
          <w:sz w:val="24"/>
          <w:szCs w:val="24"/>
        </w:rPr>
        <w:t>being especially vulnerable</w:t>
      </w:r>
      <w:r>
        <w:rPr>
          <w:rStyle w:val="None"/>
          <w:rFonts w:ascii="Times New Roman" w:hAnsi="Times New Roman"/>
          <w:sz w:val="24"/>
          <w:szCs w:val="24"/>
        </w:rPr>
        <w:t xml:space="preserve">. High environmental temperatures </w:t>
      </w:r>
      <w:r w:rsidR="00A95B95">
        <w:rPr>
          <w:rStyle w:val="None"/>
          <w:rFonts w:ascii="Times New Roman" w:hAnsi="Times New Roman"/>
          <w:sz w:val="24"/>
          <w:szCs w:val="24"/>
        </w:rPr>
        <w:t xml:space="preserve">increase likelihood of </w:t>
      </w:r>
      <w:r>
        <w:rPr>
          <w:rStyle w:val="None"/>
          <w:rFonts w:ascii="Times New Roman" w:hAnsi="Times New Roman"/>
          <w:sz w:val="24"/>
          <w:szCs w:val="24"/>
        </w:rPr>
        <w:t xml:space="preserve">post-surgical infections (fungal or bacterial). Two small studies in India </w:t>
      </w:r>
      <w:r w:rsidR="002E50CC" w:rsidRPr="002E50CC">
        <w:rPr>
          <w:rFonts w:ascii="Times New Roman" w:hAnsi="Times New Roman"/>
          <w:sz w:val="24"/>
          <w:szCs w:val="24"/>
        </w:rPr>
        <w:t>found more than double the complications in trauma and elderly</w:t>
      </w:r>
      <w:r>
        <w:rPr>
          <w:rStyle w:val="None"/>
          <w:rFonts w:ascii="Times New Roman" w:hAnsi="Times New Roman"/>
          <w:sz w:val="24"/>
          <w:szCs w:val="24"/>
        </w:rPr>
        <w:t xml:space="preserve"> surgical patients admitted during heat waves. </w:t>
      </w:r>
      <w:r w:rsidR="00A95B95">
        <w:rPr>
          <w:rStyle w:val="None"/>
          <w:rFonts w:ascii="Times New Roman" w:hAnsi="Times New Roman"/>
          <w:sz w:val="24"/>
          <w:szCs w:val="24"/>
        </w:rPr>
        <w:t>However, the impact of</w:t>
      </w:r>
      <w:r>
        <w:rPr>
          <w:rStyle w:val="None"/>
          <w:rFonts w:ascii="Times New Roman" w:hAnsi="Times New Roman"/>
          <w:sz w:val="24"/>
          <w:szCs w:val="24"/>
        </w:rPr>
        <w:t xml:space="preserve"> non-optimum temperatures </w:t>
      </w:r>
      <w:r w:rsidR="00A95B95">
        <w:rPr>
          <w:rStyle w:val="None"/>
          <w:rFonts w:ascii="Times New Roman" w:hAnsi="Times New Roman"/>
          <w:sz w:val="24"/>
          <w:szCs w:val="24"/>
        </w:rPr>
        <w:t>post-</w:t>
      </w:r>
      <w:r>
        <w:rPr>
          <w:rStyle w:val="None"/>
          <w:rFonts w:ascii="Times New Roman" w:hAnsi="Times New Roman"/>
          <w:sz w:val="24"/>
          <w:szCs w:val="24"/>
        </w:rPr>
        <w:t xml:space="preserve">discharge from cardiac surgery </w:t>
      </w:r>
      <w:r w:rsidR="00A95B95">
        <w:rPr>
          <w:rStyle w:val="None"/>
          <w:rFonts w:ascii="Times New Roman" w:hAnsi="Times New Roman"/>
          <w:sz w:val="24"/>
          <w:szCs w:val="24"/>
        </w:rPr>
        <w:t>remains unclear</w:t>
      </w:r>
      <w:r>
        <w:rPr>
          <w:rStyle w:val="None"/>
          <w:rFonts w:ascii="Times New Roman" w:hAnsi="Times New Roman"/>
          <w:sz w:val="24"/>
          <w:szCs w:val="24"/>
        </w:rPr>
        <w:t>.</w:t>
      </w:r>
    </w:p>
    <w:p w14:paraId="7F7246F8" w14:textId="77777777" w:rsidR="00AD6397" w:rsidRDefault="00AD6397">
      <w:pPr>
        <w:pStyle w:val="Body"/>
        <w:rPr>
          <w:rStyle w:val="None"/>
          <w:rFonts w:ascii="Times New Roman" w:eastAsia="Times New Roman" w:hAnsi="Times New Roman" w:cs="Times New Roman"/>
          <w:sz w:val="24"/>
          <w:szCs w:val="24"/>
        </w:rPr>
      </w:pPr>
    </w:p>
    <w:p w14:paraId="5E199E5D" w14:textId="4A3C2962" w:rsidR="00AD6397" w:rsidRDefault="00000000">
      <w:pPr>
        <w:pStyle w:val="Body"/>
        <w:rPr>
          <w:rStyle w:val="None"/>
          <w:rFonts w:ascii="Times New Roman" w:eastAsia="Times New Roman" w:hAnsi="Times New Roman" w:cs="Times New Roman"/>
          <w:sz w:val="24"/>
          <w:szCs w:val="24"/>
        </w:rPr>
      </w:pPr>
      <w:r>
        <w:rPr>
          <w:rStyle w:val="None"/>
          <w:rFonts w:ascii="Times New Roman" w:hAnsi="Times New Roman"/>
          <w:b/>
          <w:bCs/>
          <w:sz w:val="24"/>
          <w:szCs w:val="24"/>
        </w:rPr>
        <w:t>Methods:</w:t>
      </w:r>
      <w:r>
        <w:rPr>
          <w:rStyle w:val="None"/>
          <w:rFonts w:ascii="Times New Roman" w:hAnsi="Times New Roman"/>
          <w:sz w:val="24"/>
          <w:szCs w:val="24"/>
        </w:rPr>
        <w:t xml:space="preserve"> This retrospective single-center US study used sequential multivariable logistic regression in a novel statistical approach to predict 30-day readmission or mortality. Average daily temperatures over 30 days </w:t>
      </w:r>
      <w:r w:rsidR="0029759E">
        <w:rPr>
          <w:rStyle w:val="None"/>
          <w:rFonts w:ascii="Times New Roman" w:hAnsi="Times New Roman"/>
          <w:sz w:val="24"/>
          <w:szCs w:val="24"/>
        </w:rPr>
        <w:t>post-</w:t>
      </w:r>
      <w:r>
        <w:rPr>
          <w:rStyle w:val="None"/>
          <w:rFonts w:ascii="Times New Roman" w:hAnsi="Times New Roman"/>
          <w:sz w:val="24"/>
          <w:szCs w:val="24"/>
        </w:rPr>
        <w:t>discharge were obtained from the European Centre for Medium-Range Weather Forecasts ERA5-Land dataset, indexed to patients</w:t>
      </w:r>
      <w:r>
        <w:rPr>
          <w:rStyle w:val="None"/>
          <w:rFonts w:ascii="Times New Roman" w:hAnsi="Times New Roman"/>
          <w:sz w:val="24"/>
          <w:szCs w:val="24"/>
          <w:lang w:val="es-ES_tradnl"/>
        </w:rPr>
        <w:t>’</w:t>
      </w:r>
      <w:r>
        <w:rPr>
          <w:rStyle w:val="None"/>
          <w:rFonts w:ascii="Times New Roman" w:hAnsi="Times New Roman"/>
          <w:sz w:val="24"/>
          <w:szCs w:val="24"/>
        </w:rPr>
        <w:t xml:space="preserve"> zip code</w:t>
      </w:r>
      <w:r w:rsidR="0029759E">
        <w:rPr>
          <w:rStyle w:val="None"/>
          <w:rFonts w:ascii="Times New Roman" w:hAnsi="Times New Roman"/>
          <w:sz w:val="24"/>
          <w:szCs w:val="24"/>
        </w:rPr>
        <w:t>s</w:t>
      </w:r>
      <w:r>
        <w:rPr>
          <w:rStyle w:val="None"/>
          <w:rFonts w:ascii="Times New Roman" w:hAnsi="Times New Roman"/>
          <w:sz w:val="24"/>
          <w:szCs w:val="24"/>
        </w:rPr>
        <w:t xml:space="preserve">, and censored after readmissions. Demographic and clinical variables were obtained from the Society of Thoracic Surgeons Adult Cardiac Surgery Database. First, a subset of these 98 variables was selected via the Bayesian Information Criterion. Second, a time-varying model was fit to predict whether an adverse event occurred on each post-discharge day, </w:t>
      </w:r>
      <w:r w:rsidR="0029759E">
        <w:rPr>
          <w:rStyle w:val="None"/>
          <w:rFonts w:ascii="Times New Roman" w:hAnsi="Times New Roman"/>
          <w:sz w:val="24"/>
          <w:szCs w:val="24"/>
        </w:rPr>
        <w:t xml:space="preserve">based on </w:t>
      </w:r>
      <w:r>
        <w:rPr>
          <w:rStyle w:val="None"/>
          <w:rFonts w:ascii="Times New Roman" w:hAnsi="Times New Roman"/>
          <w:sz w:val="24"/>
          <w:szCs w:val="24"/>
        </w:rPr>
        <w:t>the selected clinical variables, the number of days since discharge, and the current day of the week. Third, the observed fraction of adverse events w</w:t>
      </w:r>
      <w:r w:rsidR="0029759E">
        <w:rPr>
          <w:rStyle w:val="None"/>
          <w:rFonts w:ascii="Times New Roman" w:hAnsi="Times New Roman"/>
          <w:sz w:val="24"/>
          <w:szCs w:val="24"/>
        </w:rPr>
        <w:t>as</w:t>
      </w:r>
      <w:r>
        <w:rPr>
          <w:rStyle w:val="None"/>
          <w:rFonts w:ascii="Times New Roman" w:hAnsi="Times New Roman"/>
          <w:sz w:val="24"/>
          <w:szCs w:val="24"/>
        </w:rPr>
        <w:t xml:space="preserve"> compared to the predictions of the second time-varying model within bins of an additive exposure space with 3 dimensions: temperature, lag, and post-discharge day.</w:t>
      </w:r>
    </w:p>
    <w:p w14:paraId="17DD42CF" w14:textId="77777777" w:rsidR="00AD6397" w:rsidRDefault="00AD6397">
      <w:pPr>
        <w:pStyle w:val="Body"/>
        <w:rPr>
          <w:rStyle w:val="None"/>
          <w:rFonts w:ascii="Times New Roman" w:eastAsia="Times New Roman" w:hAnsi="Times New Roman" w:cs="Times New Roman"/>
          <w:sz w:val="24"/>
          <w:szCs w:val="24"/>
        </w:rPr>
      </w:pPr>
    </w:p>
    <w:p w14:paraId="1E58BDB1" w14:textId="22E13A0C" w:rsidR="00AD6397" w:rsidRDefault="00000000">
      <w:pPr>
        <w:pStyle w:val="Body"/>
        <w:rPr>
          <w:rStyle w:val="None"/>
          <w:rFonts w:ascii="Times New Roman" w:eastAsia="Times New Roman" w:hAnsi="Times New Roman" w:cs="Times New Roman"/>
          <w:sz w:val="24"/>
          <w:szCs w:val="24"/>
        </w:rPr>
      </w:pPr>
      <w:r>
        <w:rPr>
          <w:rStyle w:val="None"/>
          <w:rFonts w:ascii="Times New Roman" w:hAnsi="Times New Roman"/>
          <w:b/>
          <w:bCs/>
          <w:sz w:val="24"/>
          <w:szCs w:val="24"/>
        </w:rPr>
        <w:t xml:space="preserve">Results:  </w:t>
      </w:r>
      <w:r w:rsidR="0029759E" w:rsidRPr="002E50CC">
        <w:rPr>
          <w:rStyle w:val="None"/>
          <w:rFonts w:ascii="Times New Roman" w:hAnsi="Times New Roman"/>
          <w:sz w:val="24"/>
          <w:szCs w:val="24"/>
        </w:rPr>
        <w:t>The analysis included</w:t>
      </w:r>
      <w:r w:rsidR="0029759E">
        <w:rPr>
          <w:rStyle w:val="None"/>
          <w:rFonts w:ascii="Times New Roman" w:hAnsi="Times New Roman"/>
          <w:b/>
          <w:bCs/>
          <w:sz w:val="24"/>
          <w:szCs w:val="24"/>
        </w:rPr>
        <w:t xml:space="preserve"> </w:t>
      </w:r>
      <w:r>
        <w:rPr>
          <w:rStyle w:val="None"/>
          <w:rFonts w:ascii="Times New Roman" w:hAnsi="Times New Roman"/>
          <w:sz w:val="24"/>
          <w:szCs w:val="24"/>
        </w:rPr>
        <w:t xml:space="preserve">3902 patients spanning 2011-2019, of whom 396 (10.1%) were readmitted or died. Average daily temperature exposures ranged from -19.3 C to 32.0 C with a mean of 11.3 C. First, 7 clinical variables were selected: discharge to home, hematocrit, pericardiocentesis, surgical site infection, ICU hours, BMI, and pneumonia (trended protective but non-significant). Second, the time-varying rate of readmissions had a complex but justifiable shape: </w:t>
      </w:r>
      <w:r w:rsidR="00A86901">
        <w:rPr>
          <w:rStyle w:val="None"/>
          <w:rFonts w:ascii="Times New Roman" w:hAnsi="Times New Roman"/>
          <w:sz w:val="24"/>
          <w:szCs w:val="24"/>
        </w:rPr>
        <w:t xml:space="preserve">low </w:t>
      </w:r>
      <w:r>
        <w:rPr>
          <w:rStyle w:val="None"/>
          <w:rFonts w:ascii="Times New Roman" w:hAnsi="Times New Roman"/>
          <w:sz w:val="24"/>
          <w:szCs w:val="24"/>
        </w:rPr>
        <w:t>at 1-2 days post-discharge</w:t>
      </w:r>
      <w:r w:rsidR="00A86901">
        <w:rPr>
          <w:rStyle w:val="None"/>
          <w:rFonts w:ascii="Times New Roman" w:hAnsi="Times New Roman"/>
          <w:sz w:val="24"/>
          <w:szCs w:val="24"/>
        </w:rPr>
        <w:t xml:space="preserve"> </w:t>
      </w:r>
      <w:r>
        <w:rPr>
          <w:rStyle w:val="None"/>
          <w:rFonts w:ascii="Times New Roman" w:hAnsi="Times New Roman"/>
          <w:sz w:val="24"/>
          <w:szCs w:val="24"/>
        </w:rPr>
        <w:t xml:space="preserve">(~0.15% of patient-days), </w:t>
      </w:r>
      <w:r w:rsidR="00A86901">
        <w:rPr>
          <w:rStyle w:val="None"/>
          <w:rFonts w:ascii="Times New Roman" w:hAnsi="Times New Roman"/>
          <w:sz w:val="24"/>
          <w:szCs w:val="24"/>
        </w:rPr>
        <w:t>spiking to</w:t>
      </w:r>
      <w:r>
        <w:rPr>
          <w:rStyle w:val="None"/>
          <w:rFonts w:ascii="Times New Roman" w:hAnsi="Times New Roman"/>
          <w:sz w:val="24"/>
          <w:szCs w:val="24"/>
        </w:rPr>
        <w:t xml:space="preserve"> ~0.7%</w:t>
      </w:r>
      <w:r w:rsidR="00A86901">
        <w:rPr>
          <w:rStyle w:val="None"/>
          <w:rFonts w:ascii="Times New Roman" w:hAnsi="Times New Roman"/>
          <w:sz w:val="24"/>
          <w:szCs w:val="24"/>
        </w:rPr>
        <w:t xml:space="preserve"> on days 3-6, then </w:t>
      </w:r>
      <w:r>
        <w:rPr>
          <w:rStyle w:val="None"/>
          <w:rFonts w:ascii="Times New Roman" w:hAnsi="Times New Roman"/>
          <w:sz w:val="24"/>
          <w:szCs w:val="24"/>
        </w:rPr>
        <w:t>decay</w:t>
      </w:r>
      <w:r w:rsidR="00A86901">
        <w:rPr>
          <w:rStyle w:val="None"/>
          <w:rFonts w:ascii="Times New Roman" w:hAnsi="Times New Roman"/>
          <w:sz w:val="24"/>
          <w:szCs w:val="24"/>
        </w:rPr>
        <w:t>ing</w:t>
      </w:r>
      <w:r>
        <w:rPr>
          <w:rStyle w:val="None"/>
          <w:rFonts w:ascii="Times New Roman" w:hAnsi="Times New Roman"/>
          <w:sz w:val="24"/>
          <w:szCs w:val="24"/>
        </w:rPr>
        <w:t xml:space="preserve"> exponentially. Third, using 2-day bins, we found that high temperatures raise the rate of expected readmissions on post-discharge days 3-4 by log-odds </w:t>
      </w:r>
      <w:r w:rsidR="00E17B79">
        <w:rPr>
          <w:rStyle w:val="None"/>
          <w:rFonts w:ascii="Times New Roman" w:hAnsi="Times New Roman"/>
          <w:sz w:val="24"/>
          <w:szCs w:val="24"/>
        </w:rPr>
        <w:t xml:space="preserve">0.78 </w:t>
      </w:r>
      <w:r>
        <w:rPr>
          <w:rStyle w:val="None"/>
          <w:rFonts w:ascii="Times New Roman" w:hAnsi="Times New Roman"/>
          <w:sz w:val="24"/>
          <w:szCs w:val="24"/>
        </w:rPr>
        <w:t>(p=0.00</w:t>
      </w:r>
      <w:r w:rsidR="00E17B79">
        <w:rPr>
          <w:rStyle w:val="None"/>
          <w:rFonts w:ascii="Times New Roman" w:hAnsi="Times New Roman"/>
          <w:sz w:val="24"/>
          <w:szCs w:val="24"/>
        </w:rPr>
        <w:t>5</w:t>
      </w:r>
      <w:r>
        <w:rPr>
          <w:rStyle w:val="None"/>
          <w:rFonts w:ascii="Times New Roman" w:hAnsi="Times New Roman"/>
          <w:sz w:val="24"/>
          <w:szCs w:val="24"/>
        </w:rPr>
        <w:t xml:space="preserve">) and </w:t>
      </w:r>
      <w:r w:rsidR="00E17B79">
        <w:rPr>
          <w:rStyle w:val="None"/>
          <w:rFonts w:ascii="Times New Roman" w:hAnsi="Times New Roman"/>
          <w:sz w:val="24"/>
          <w:szCs w:val="24"/>
        </w:rPr>
        <w:t>1.03</w:t>
      </w:r>
      <w:r w:rsidR="00794DBD">
        <w:rPr>
          <w:rStyle w:val="None"/>
          <w:rFonts w:ascii="Times New Roman" w:hAnsi="Times New Roman"/>
          <w:sz w:val="24"/>
          <w:szCs w:val="24"/>
        </w:rPr>
        <w:t xml:space="preserve"> </w:t>
      </w:r>
      <w:r>
        <w:rPr>
          <w:rStyle w:val="None"/>
          <w:rFonts w:ascii="Times New Roman" w:hAnsi="Times New Roman"/>
          <w:sz w:val="24"/>
          <w:szCs w:val="24"/>
        </w:rPr>
        <w:t>(p=0.03</w:t>
      </w:r>
      <w:r w:rsidR="00E17B79">
        <w:rPr>
          <w:rStyle w:val="None"/>
          <w:rFonts w:ascii="Times New Roman" w:hAnsi="Times New Roman"/>
          <w:sz w:val="24"/>
          <w:szCs w:val="24"/>
        </w:rPr>
        <w:t>0</w:t>
      </w:r>
      <w:r>
        <w:rPr>
          <w:rStyle w:val="None"/>
          <w:rFonts w:ascii="Times New Roman" w:hAnsi="Times New Roman"/>
          <w:sz w:val="24"/>
          <w:szCs w:val="24"/>
        </w:rPr>
        <w:t>): the former if 23 C to 26 C occurs on post-discharge day 1-2, and the latter if &gt;26 C occurs on post-discharge day 3-4.</w:t>
      </w:r>
    </w:p>
    <w:p w14:paraId="4D71F582" w14:textId="77777777" w:rsidR="00AD6397" w:rsidRDefault="00AD6397">
      <w:pPr>
        <w:pStyle w:val="Body"/>
        <w:rPr>
          <w:rStyle w:val="None"/>
          <w:rFonts w:ascii="Times New Roman" w:eastAsia="Times New Roman" w:hAnsi="Times New Roman" w:cs="Times New Roman"/>
          <w:sz w:val="24"/>
          <w:szCs w:val="24"/>
        </w:rPr>
      </w:pPr>
    </w:p>
    <w:p w14:paraId="27E45DA3" w14:textId="55B0BC2A" w:rsidR="00AD6397" w:rsidRDefault="00000000">
      <w:pPr>
        <w:pStyle w:val="Body"/>
        <w:rPr>
          <w:rStyle w:val="None"/>
          <w:rFonts w:ascii="Times New Roman" w:eastAsia="Times New Roman" w:hAnsi="Times New Roman" w:cs="Times New Roman"/>
          <w:sz w:val="24"/>
          <w:szCs w:val="24"/>
        </w:rPr>
      </w:pPr>
      <w:proofErr w:type="gramStart"/>
      <w:r>
        <w:rPr>
          <w:rStyle w:val="None"/>
          <w:rFonts w:ascii="Times New Roman" w:hAnsi="Times New Roman"/>
          <w:b/>
          <w:bCs/>
          <w:sz w:val="24"/>
          <w:szCs w:val="24"/>
          <w:lang w:val="fr-FR"/>
        </w:rPr>
        <w:lastRenderedPageBreak/>
        <w:t>Conclusions:</w:t>
      </w:r>
      <w:proofErr w:type="gramEnd"/>
      <w:r>
        <w:rPr>
          <w:rStyle w:val="None"/>
          <w:rFonts w:ascii="Times New Roman" w:hAnsi="Times New Roman"/>
          <w:sz w:val="24"/>
          <w:szCs w:val="24"/>
        </w:rPr>
        <w:t xml:space="preserve"> Extreme heat exposure within 4 days of discharge from cardiac surgery was associated with increased rates of readmission or mortality. Our novel approach could be used to determine whether heat exposures just after discharge or in the immediate past </w:t>
      </w:r>
      <w:r w:rsidR="00724333">
        <w:rPr>
          <w:rStyle w:val="None"/>
          <w:rFonts w:ascii="Times New Roman" w:hAnsi="Times New Roman"/>
          <w:sz w:val="24"/>
          <w:szCs w:val="24"/>
        </w:rPr>
        <w:t>pose greater risk</w:t>
      </w:r>
      <w:r>
        <w:rPr>
          <w:rStyle w:val="None"/>
          <w:rFonts w:ascii="Times New Roman" w:hAnsi="Times New Roman"/>
          <w:sz w:val="24"/>
          <w:szCs w:val="24"/>
        </w:rPr>
        <w:t>.</w:t>
      </w:r>
    </w:p>
    <w:p w14:paraId="7EE8EEC8" w14:textId="77777777" w:rsidR="00AD6397" w:rsidRDefault="00AD6397">
      <w:pPr>
        <w:pStyle w:val="Body"/>
      </w:pPr>
    </w:p>
    <w:p w14:paraId="491D742E" w14:textId="77777777" w:rsidR="00AD6397" w:rsidRDefault="00AD6397">
      <w:pPr>
        <w:pStyle w:val="Body"/>
      </w:pPr>
    </w:p>
    <w:p w14:paraId="09FED66A" w14:textId="77777777" w:rsidR="00AD6397" w:rsidRDefault="00000000">
      <w:pPr>
        <w:pStyle w:val="Body"/>
        <w:rPr>
          <w:rStyle w:val="None"/>
          <w:rFonts w:ascii="Times New Roman" w:eastAsia="Times New Roman" w:hAnsi="Times New Roman" w:cs="Times New Roman"/>
          <w:b/>
          <w:bCs/>
          <w:sz w:val="24"/>
          <w:szCs w:val="24"/>
        </w:rPr>
      </w:pPr>
      <w:r>
        <w:rPr>
          <w:rStyle w:val="None"/>
          <w:rFonts w:ascii="Times New Roman" w:hAnsi="Times New Roman"/>
          <w:b/>
          <w:bCs/>
          <w:sz w:val="24"/>
          <w:szCs w:val="24"/>
        </w:rPr>
        <w:t>Figure:</w:t>
      </w:r>
    </w:p>
    <w:p w14:paraId="107461D9" w14:textId="77777777" w:rsidR="00AD6397" w:rsidRDefault="00000000">
      <w:pPr>
        <w:pStyle w:val="Body"/>
      </w:pPr>
      <w:r>
        <w:rPr>
          <w:rStyle w:val="None"/>
          <w:noProof/>
        </w:rPr>
        <w:drawing>
          <wp:inline distT="0" distB="0" distL="0" distR="0" wp14:anchorId="31B9CBDA" wp14:editId="3FCE4682">
            <wp:extent cx="5943600" cy="5374005"/>
            <wp:effectExtent l="0" t="0" r="0" b="0"/>
            <wp:docPr id="1073741825" name="officeArt object" descr="A graph of temperature and temperatu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graph of temperature and temperatureDescription automatically generated with medium confidence" descr="A graph of temperature and temperatureDescription automatically generated with medium confidence"/>
                    <pic:cNvPicPr>
                      <a:picLocks noChangeAspect="1"/>
                    </pic:cNvPicPr>
                  </pic:nvPicPr>
                  <pic:blipFill>
                    <a:blip r:embed="rId7"/>
                    <a:stretch>
                      <a:fillRect/>
                    </a:stretch>
                  </pic:blipFill>
                  <pic:spPr>
                    <a:xfrm>
                      <a:off x="0" y="0"/>
                      <a:ext cx="5943600" cy="5374005"/>
                    </a:xfrm>
                    <a:prstGeom prst="rect">
                      <a:avLst/>
                    </a:prstGeom>
                    <a:ln w="12700" cap="flat">
                      <a:noFill/>
                      <a:miter lim="400000"/>
                    </a:ln>
                    <a:effectLst/>
                  </pic:spPr>
                </pic:pic>
              </a:graphicData>
            </a:graphic>
          </wp:inline>
        </w:drawing>
      </w:r>
    </w:p>
    <w:p w14:paraId="5BDA844B" w14:textId="77777777" w:rsidR="00AD6397" w:rsidRDefault="00AD6397">
      <w:pPr>
        <w:pStyle w:val="Body"/>
      </w:pPr>
    </w:p>
    <w:p w14:paraId="69120F81" w14:textId="77777777" w:rsidR="00AD6397" w:rsidRDefault="00000000">
      <w:pPr>
        <w:pStyle w:val="Body"/>
        <w:spacing w:line="240" w:lineRule="auto"/>
      </w:pPr>
      <w:r>
        <w:rPr>
          <w:rStyle w:val="None"/>
          <w:rFonts w:ascii="Arial Unicode MS" w:hAnsi="Arial Unicode MS"/>
          <w:sz w:val="24"/>
          <w:szCs w:val="24"/>
        </w:rPr>
        <w:br w:type="page"/>
      </w:r>
    </w:p>
    <w:p w14:paraId="74E9B508" w14:textId="77777777" w:rsidR="00AD6397" w:rsidRDefault="00000000">
      <w:pPr>
        <w:pStyle w:val="Body"/>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 xml:space="preserve">Greyscale version (I think it still shows the critical stuff, difficult to have a diverging </w:t>
      </w:r>
      <w:proofErr w:type="spellStart"/>
      <w:r>
        <w:rPr>
          <w:rStyle w:val="None"/>
          <w:rFonts w:ascii="Times New Roman" w:hAnsi="Times New Roman"/>
          <w:b/>
          <w:bCs/>
          <w:sz w:val="24"/>
          <w:szCs w:val="24"/>
        </w:rPr>
        <w:t>colorscheme</w:t>
      </w:r>
      <w:proofErr w:type="spellEnd"/>
      <w:r>
        <w:rPr>
          <w:rStyle w:val="None"/>
          <w:rFonts w:ascii="Times New Roman" w:hAnsi="Times New Roman"/>
          <w:b/>
          <w:bCs/>
          <w:sz w:val="24"/>
          <w:szCs w:val="24"/>
        </w:rPr>
        <w:t>):</w:t>
      </w:r>
    </w:p>
    <w:p w14:paraId="44D2E6B2" w14:textId="77777777" w:rsidR="00AD6397" w:rsidRDefault="00AD6397">
      <w:pPr>
        <w:pStyle w:val="Body"/>
        <w:rPr>
          <w:rStyle w:val="None"/>
          <w:rFonts w:ascii="Times New Roman" w:eastAsia="Times New Roman" w:hAnsi="Times New Roman" w:cs="Times New Roman"/>
          <w:b/>
          <w:bCs/>
          <w:sz w:val="24"/>
          <w:szCs w:val="24"/>
        </w:rPr>
      </w:pPr>
    </w:p>
    <w:p w14:paraId="69E91EFE" w14:textId="77777777" w:rsidR="00AD6397" w:rsidRDefault="00AD6397">
      <w:pPr>
        <w:pStyle w:val="Body"/>
        <w:rPr>
          <w:rStyle w:val="None"/>
          <w:rFonts w:ascii="Times New Roman" w:eastAsia="Times New Roman" w:hAnsi="Times New Roman" w:cs="Times New Roman"/>
          <w:b/>
          <w:bCs/>
          <w:sz w:val="24"/>
          <w:szCs w:val="24"/>
        </w:rPr>
      </w:pPr>
    </w:p>
    <w:p w14:paraId="2F56D86E" w14:textId="77777777" w:rsidR="00AD6397" w:rsidRDefault="00000000">
      <w:pPr>
        <w:pStyle w:val="Body"/>
      </w:pPr>
      <w:r>
        <w:rPr>
          <w:rStyle w:val="None"/>
          <w:noProof/>
        </w:rPr>
        <w:drawing>
          <wp:inline distT="0" distB="0" distL="0" distR="0" wp14:anchorId="6773BAAC" wp14:editId="5DCD4355">
            <wp:extent cx="5943600" cy="5374005"/>
            <wp:effectExtent l="0" t="0" r="0" b="0"/>
            <wp:docPr id="1073741826" name="officeArt object" descr="A graph of temperature and temperatu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A graph of temperature and temperatureDescription automatically generated with medium confidence" descr="A graph of temperature and temperatureDescription automatically generated with medium confidence"/>
                    <pic:cNvPicPr>
                      <a:picLocks noChangeAspect="1"/>
                    </pic:cNvPicPr>
                  </pic:nvPicPr>
                  <pic:blipFill>
                    <a:blip r:embed="rId8"/>
                    <a:stretch>
                      <a:fillRect/>
                    </a:stretch>
                  </pic:blipFill>
                  <pic:spPr>
                    <a:xfrm>
                      <a:off x="0" y="0"/>
                      <a:ext cx="5943600" cy="5374005"/>
                    </a:xfrm>
                    <a:prstGeom prst="rect">
                      <a:avLst/>
                    </a:prstGeom>
                    <a:ln w="12700" cap="flat">
                      <a:noFill/>
                      <a:miter lim="400000"/>
                    </a:ln>
                    <a:effectLst/>
                  </pic:spPr>
                </pic:pic>
              </a:graphicData>
            </a:graphic>
          </wp:inline>
        </w:drawing>
      </w:r>
    </w:p>
    <w:sectPr w:rsidR="00AD639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28082" w14:textId="77777777" w:rsidR="003A13C9" w:rsidRDefault="003A13C9">
      <w:r>
        <w:separator/>
      </w:r>
    </w:p>
  </w:endnote>
  <w:endnote w:type="continuationSeparator" w:id="0">
    <w:p w14:paraId="00BF564D" w14:textId="77777777" w:rsidR="003A13C9" w:rsidRDefault="003A1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6E9EA" w14:textId="77777777" w:rsidR="00AD6397" w:rsidRDefault="00AD639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8331E" w14:textId="77777777" w:rsidR="003A13C9" w:rsidRDefault="003A13C9">
      <w:r>
        <w:separator/>
      </w:r>
    </w:p>
  </w:footnote>
  <w:footnote w:type="continuationSeparator" w:id="0">
    <w:p w14:paraId="48507307" w14:textId="77777777" w:rsidR="003A13C9" w:rsidRDefault="003A1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6646E" w14:textId="77777777" w:rsidR="00AD6397" w:rsidRDefault="00AD639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397"/>
    <w:rsid w:val="0029759E"/>
    <w:rsid w:val="002E50CC"/>
    <w:rsid w:val="003A13C9"/>
    <w:rsid w:val="0047512D"/>
    <w:rsid w:val="007206B5"/>
    <w:rsid w:val="00724333"/>
    <w:rsid w:val="00794DBD"/>
    <w:rsid w:val="009D393F"/>
    <w:rsid w:val="00A86901"/>
    <w:rsid w:val="00A95B95"/>
    <w:rsid w:val="00AD6397"/>
    <w:rsid w:val="00C33C3C"/>
    <w:rsid w:val="00E17B79"/>
    <w:rsid w:val="00EF4BDE"/>
    <w:rsid w:val="00FE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C9A29"/>
  <w15:docId w15:val="{F7BEDB79-1E10-E147-9798-67F34D5C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1155CC"/>
      <w:sz w:val="24"/>
      <w:szCs w:val="24"/>
      <w:u w:val="single" w:color="1155CC"/>
    </w:rPr>
  </w:style>
  <w:style w:type="paragraph" w:styleId="Revision">
    <w:name w:val="Revision"/>
    <w:hidden/>
    <w:uiPriority w:val="99"/>
    <w:semiHidden/>
    <w:rsid w:val="00A95B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CommentReference">
    <w:name w:val="annotation reference"/>
    <w:basedOn w:val="DefaultParagraphFont"/>
    <w:uiPriority w:val="99"/>
    <w:semiHidden/>
    <w:unhideWhenUsed/>
    <w:rsid w:val="00A95B95"/>
    <w:rPr>
      <w:sz w:val="16"/>
      <w:szCs w:val="16"/>
    </w:rPr>
  </w:style>
  <w:style w:type="paragraph" w:styleId="CommentText">
    <w:name w:val="annotation text"/>
    <w:basedOn w:val="Normal"/>
    <w:link w:val="CommentTextChar"/>
    <w:uiPriority w:val="99"/>
    <w:semiHidden/>
    <w:unhideWhenUsed/>
    <w:rsid w:val="00A95B95"/>
    <w:rPr>
      <w:sz w:val="20"/>
      <w:szCs w:val="20"/>
    </w:rPr>
  </w:style>
  <w:style w:type="character" w:customStyle="1" w:styleId="CommentTextChar">
    <w:name w:val="Comment Text Char"/>
    <w:basedOn w:val="DefaultParagraphFont"/>
    <w:link w:val="CommentText"/>
    <w:uiPriority w:val="99"/>
    <w:semiHidden/>
    <w:rsid w:val="00A95B95"/>
  </w:style>
  <w:style w:type="paragraph" w:styleId="CommentSubject">
    <w:name w:val="annotation subject"/>
    <w:basedOn w:val="CommentText"/>
    <w:next w:val="CommentText"/>
    <w:link w:val="CommentSubjectChar"/>
    <w:uiPriority w:val="99"/>
    <w:semiHidden/>
    <w:unhideWhenUsed/>
    <w:rsid w:val="00A95B95"/>
    <w:rPr>
      <w:b/>
      <w:bCs/>
    </w:rPr>
  </w:style>
  <w:style w:type="character" w:customStyle="1" w:styleId="CommentSubjectChar">
    <w:name w:val="Comment Subject Char"/>
    <w:basedOn w:val="CommentTextChar"/>
    <w:link w:val="CommentSubject"/>
    <w:uiPriority w:val="99"/>
    <w:semiHidden/>
    <w:rsid w:val="00A95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ademicsurgicalcongress.org/wp-content/uploads/2024/06/ASC-2025-Abstract-Submission-Guidelines.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16</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Nicklas</cp:lastModifiedBy>
  <cp:revision>4</cp:revision>
  <dcterms:created xsi:type="dcterms:W3CDTF">2024-08-09T16:27:00Z</dcterms:created>
  <dcterms:modified xsi:type="dcterms:W3CDTF">2024-08-09T19:09:00Z</dcterms:modified>
</cp:coreProperties>
</file>